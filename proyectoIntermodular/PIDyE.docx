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"/>
        <w:spacing w:lineRule="auto" w:line="360"/>
        <w:jc w:val="both"/>
        <w:rPr>
          <w:rStyle w:val="Ninguno"/>
          <w:color w:val="9A3237"/>
          <w:u w:val="none" w:color="9A3237"/>
        </w:rPr>
      </w:pPr>
      <w:r>
        <w:rPr>
          <w:color w:val="9A3237"/>
          <w:u w:val="none" w:color="9A3237"/>
        </w:rPr>
      </w:r>
    </w:p>
    <w:p>
      <w:pPr>
        <w:pStyle w:val="Cuerpo"/>
        <w:spacing w:lineRule="auto" w:line="360"/>
        <w:jc w:val="both"/>
        <w:rPr>
          <w:rStyle w:val="Ninguno"/>
          <w:color w:val="9A3237"/>
          <w:u w:val="none" w:color="9A3237"/>
        </w:rPr>
      </w:pPr>
      <w:r>
        <w:rPr>
          <w:color w:val="9A3237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PORTADA</w:t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T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í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tulo</w:t>
      </w:r>
      <w:ins w:id="0" w:author="David" w:date="2021-12-10T23:35:31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 xml:space="preserve"> PROYECTO INTERMODULAR</w:t>
        </w:r>
      </w:ins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pt-PT"/>
        </w:rPr>
        <w:t>Curso</w:t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ins w:id="1" w:author="David" w:date="2021-12-10T23:35:36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>1ºDAWº</w:t>
        </w:r>
      </w:ins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Fonts w:eastAsia="Arial" w:cs="Arial" w:ascii="Arial" w:hAnsi="Arial"/>
          <w:color w:val="9A3237"/>
          <w:sz w:val="32"/>
          <w:szCs w:val="32"/>
          <w:u w:val="none" w:color="9A3237"/>
        </w:rPr>
      </w:r>
    </w:p>
    <w:p>
      <w:pPr>
        <w:pStyle w:val="Cuerpo"/>
        <w:spacing w:lineRule="auto" w:line="36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Alumno</w:t>
      </w:r>
    </w:p>
    <w:p>
      <w:pPr>
        <w:pStyle w:val="Cuerpo"/>
        <w:spacing w:lineRule="auto" w:line="360"/>
        <w:ind w:left="0" w:right="0" w:hanging="0"/>
        <w:jc w:val="center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ins w:id="2" w:author="David" w:date="2021-12-10T23:35:45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>David Sanz García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de-DE"/>
        </w:rPr>
        <w:t>ABSTRACT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Un pequeño resumen en español y en inglé</w:t>
      </w:r>
      <w:r>
        <w:rPr>
          <w:rStyle w:val="Ninguno"/>
          <w:rFonts w:ascii="Arial" w:hAnsi="Arial"/>
          <w:lang w:val="pt-PT"/>
        </w:rPr>
        <w:t>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ins w:id="3" w:author="David" w:date="2021-11-15T12:44:59Z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u w:val="none" w:color="9A3237"/>
        </w:rPr>
        <w:t xml:space="preserve"> 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de-DE"/>
        </w:rPr>
        <w:t>JUSTIFICACI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ÓN DEL PROYECTO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  <w:del w:id="5" w:author="David" w:date="2021-11-15T12:44:12Z"/>
        </w:rPr>
      </w:pPr>
      <w:ins w:id="4" w:author="David" w:date="2021-11-15T12:44:59Z">
        <w:r>
          <w:rPr>
            <w:rStyle w:val="Ninguno"/>
            <w:rFonts w:ascii="Arial" w:hAnsi="Arial"/>
            <w:color w:val="9A3237"/>
            <w:sz w:val="32"/>
            <w:szCs w:val="32"/>
            <w:u w:val="none" w:color="9A3237"/>
            <w:lang w:val="es-ES_tradnl"/>
          </w:rPr>
          <w:t>El desconocimiento que tiene alguna gente cuando empieza a tener la motivación para un cambio físico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del w:id="6" w:author="David" w:date="2021-11-15T12:44:12Z">
        <w:r>
          <w:rPr>
            <w:rStyle w:val="Ninguno"/>
            <w:rFonts w:ascii="Arial" w:hAnsi="Arial"/>
            <w:lang w:val="es-ES_tradnl"/>
          </w:rPr>
          <w:delText>La motivación principal que impulsa la creación de esta aplicació</w:delText>
        </w:r>
      </w:del>
      <w:del w:id="7" w:author="David" w:date="2021-11-15T12:44:12Z">
        <w:r>
          <w:rPr>
            <w:rStyle w:val="Ninguno"/>
            <w:rFonts w:ascii="Arial" w:hAnsi="Arial"/>
          </w:rPr>
          <w:delText>n</w:delText>
        </w:r>
      </w:del>
      <w:ins w:id="8" w:author="David" w:date="2021-11-15T12:47:16Z">
        <w:r>
          <w:rPr>
            <w:rStyle w:val="Ninguno"/>
            <w:rFonts w:ascii="Arial" w:hAnsi="Arial"/>
            <w:lang w:val="es-ES_tradnl"/>
          </w:rPr>
          <w:t xml:space="preserve">. 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de-DE"/>
        </w:rPr>
        <w:t>INTRODUCCI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Ó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N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9" w:author="David" w:date="2021-12-10T23:09:34Z"/>
        </w:rPr>
      </w:pPr>
      <w:r>
        <w:rPr>
          <w:rStyle w:val="Ninguno"/>
          <w:rFonts w:ascii="Arial" w:hAnsi="Arial"/>
          <w:lang w:val="es-ES_tradnl"/>
        </w:rPr>
        <w:t>Principales funciones y problemas que resuelve. Estado de la cuestión. Si hay aplicaciones similares, público al que va dirigido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11" w:author="David" w:date="2021-12-10T23:09:34Z"/>
        </w:rPr>
      </w:pPr>
      <w:ins w:id="10" w:author="David" w:date="2021-12-10T23:09:34Z">
        <w:r>
          <w:rPr>
            <w:rStyle w:val="Ninguno"/>
            <w:rFonts w:ascii="Arial" w:hAnsi="Arial"/>
            <w:lang w:val="es-ES_tradnl"/>
          </w:rPr>
          <w:t>La aplicación contiene dietas, seguimiento diario dependiendo de tu objetivo e incluso rutinas adaptadas a tu disponibilidad. Hay aplicaciones parecidas que cumplan alguno de estos puntos pero no todos en su conjunto.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OBJETIVOS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12" w:author="David" w:date="2021-12-10T23:49:18Z"/>
        </w:rPr>
      </w:pPr>
      <w:r>
        <w:rPr>
          <w:rStyle w:val="Ninguno"/>
          <w:rFonts w:ascii="Arial" w:hAnsi="Arial"/>
          <w:lang w:val="pt-PT"/>
        </w:rPr>
        <w:t>Listado de objetivos que se plantean resolver. Requisitos.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14" w:author="David" w:date="2021-12-10T23:49:18Z"/>
        </w:rPr>
      </w:pPr>
      <w:ins w:id="13" w:author="David" w:date="2021-12-10T23:49:18Z">
        <w:r>
          <w:rPr>
            <w:rFonts w:eastAsia="Arial" w:cs="Arial" w:ascii="Arial" w:hAnsi="Arial"/>
          </w:rPr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16" w:author="David" w:date="2021-12-10T23:49:18Z"/>
        </w:rPr>
      </w:pPr>
      <w:ins w:id="15" w:author="David" w:date="2021-12-10T23:49:18Z">
        <w:r>
          <w:rPr>
            <w:rStyle w:val="Ninguno"/>
            <w:rFonts w:ascii="Arial" w:hAnsi="Arial"/>
            <w:lang w:val="es-ES_tradnl"/>
          </w:rPr>
          <w:t xml:space="preserve">Test que incluya preguntas físicas como peso altura y constitución, además de algunas profesionales como cuál es tu actividad diaria. 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19" w:author="David" w:date="2021-12-10T23:49:18Z"/>
        </w:rPr>
      </w:pPr>
      <w:ins w:id="17" w:author="David" w:date="2021-12-10T23:49:18Z">
        <w:r>
          <w:rPr>
            <w:rStyle w:val="Ninguno"/>
            <w:rFonts w:eastAsia="Arial" w:cs="Arial" w:ascii="Arial" w:hAnsi="Arial"/>
            <w:lang w:val="es-ES_tradnl"/>
          </w:rPr>
          <w:tab/>
          <w:t>-Otra de disponibilidad de d</w:t>
        </w:r>
      </w:ins>
      <w:ins w:id="18" w:author="David" w:date="2021-12-10T23:49:18Z">
        <w:r>
          <w:rPr>
            <w:rStyle w:val="Ninguno"/>
            <w:rFonts w:ascii="Arial" w:hAnsi="Arial"/>
            <w:lang w:val="es-ES_tradnl"/>
          </w:rPr>
          <w:t xml:space="preserve">ías para poder elegir una posible rutina de entrenamiento </w:t>
          <w:tab/>
          <w:t>para el gimnasio.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22" w:author="David" w:date="2021-12-10T23:49:18Z"/>
        </w:rPr>
      </w:pPr>
      <w:ins w:id="20" w:author="David" w:date="2021-12-10T23:49:18Z">
        <w:r>
          <w:rPr>
            <w:rStyle w:val="Ninguno"/>
            <w:rFonts w:ascii="Arial" w:hAnsi="Arial"/>
            <w:lang w:val="es-ES_tradnl"/>
          </w:rPr>
          <w:t xml:space="preserve"> </w:t>
        </w:r>
      </w:ins>
      <w:ins w:id="21" w:author="David" w:date="2021-12-10T23:49:18Z">
        <w:r>
          <w:rPr>
            <w:rStyle w:val="Ninguno"/>
            <w:rFonts w:ascii="Arial" w:hAnsi="Arial"/>
            <w:lang w:val="es-ES_tradnl"/>
          </w:rPr>
          <w:tab/>
          <w:t xml:space="preserve">-Una de que objetivo tiene a corto o largo plazo para poder seguir un plan, ya sea </w:t>
          <w:tab/>
          <w:tab/>
          <w:t>bajar peso o subir peso.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25" w:author="David" w:date="2021-12-10T23:49:18Z"/>
        </w:rPr>
      </w:pPr>
      <w:ins w:id="23" w:author="David" w:date="2021-12-10T23:49:18Z">
        <w:r>
          <w:rPr>
            <w:rStyle w:val="Ninguno"/>
            <w:rFonts w:eastAsia="Arial" w:cs="Arial" w:ascii="Arial" w:hAnsi="Arial"/>
            <w:lang w:val="es-ES_tradnl"/>
          </w:rPr>
          <w:tab/>
          <w:t>Y otra con alg</w:t>
        </w:r>
      </w:ins>
      <w:ins w:id="24" w:author="David" w:date="2021-12-10T23:49:18Z">
        <w:r>
          <w:rPr>
            <w:rStyle w:val="Ninguno"/>
            <w:rFonts w:ascii="Arial" w:hAnsi="Arial"/>
            <w:lang w:val="es-ES_tradnl"/>
          </w:rPr>
          <w:t xml:space="preserve">ún gusto gastronómico que guste en exceso para que la dieta pueda </w:t>
          <w:tab/>
          <w:tab/>
          <w:t>ser más flexible.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27" w:author="David" w:date="2021-12-10T23:49:18Z"/>
        </w:rPr>
      </w:pPr>
      <w:ins w:id="26" w:author="David" w:date="2021-12-10T23:49:18Z">
        <w:r>
          <w:rPr>
            <w:rStyle w:val="Ninguno"/>
            <w:rFonts w:ascii="Arial" w:hAnsi="Arial"/>
            <w:lang w:val="es-ES_tradnl"/>
          </w:rPr>
          <w:t>Seguimiento diario de kcal. El usuario introduce las calorías aproximadas que va consumiendo a lo largo del día.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29" w:author="David" w:date="2021-12-10T23:49:18Z"/>
        </w:rPr>
      </w:pPr>
      <w:ins w:id="28" w:author="David" w:date="2021-12-10T23:49:18Z">
        <w:r>
          <w:rPr>
            <w:rStyle w:val="Ninguno"/>
            <w:rFonts w:ascii="Arial" w:hAnsi="Arial"/>
            <w:lang w:val="es-ES_tradnl"/>
          </w:rPr>
          <w:t>Consulta de tabla de macronutrientes con alimentos más eficaces.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31" w:author="David" w:date="2021-12-10T23:49:18Z"/>
        </w:rPr>
      </w:pPr>
      <w:ins w:id="30" w:author="David" w:date="2021-12-10T23:49:18Z">
        <w:r>
          <w:rPr>
            <w:rStyle w:val="Ninguno"/>
            <w:rFonts w:ascii="Arial" w:hAnsi="Arial"/>
            <w:lang w:val="es-ES_tradnl"/>
          </w:rPr>
          <w:t>Consulta de tipo de entrenamiento ajustado a su disponibilidad previamente preguntada. Pueden ser de 3-4 días o 6.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33" w:author="Autor desconocido" w:date="2022-03-15T11:05:36Z"/>
        </w:rPr>
      </w:pPr>
      <w:ins w:id="32" w:author="Autor desconocido" w:date="2022-03-15T11:05:36Z">
        <w:r>
          <w:rPr>
            <w:rStyle w:val="Ninguno"/>
            <w:rFonts w:eastAsia="Arial" w:cs="Arial" w:ascii="Arial" w:hAnsi="Arial"/>
            <w:color w:val="000000"/>
            <w:u w:val="none" w:color="000000"/>
            <w:shd w:fill="auto" w:val="clear"/>
          </w:rPr>
          <w:t>RFTP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35" w:author="Autor desconocido" w:date="2022-03-15T11:05:36Z"/>
        </w:rPr>
      </w:pPr>
      <w:ins w:id="34" w:author="Autor desconocido" w:date="2022-03-15T11:05:36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>R1. Registrar usuarios.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38" w:author="Autor desconocido" w:date="2022-03-15T11:06:10Z"/>
        </w:rPr>
      </w:pPr>
      <w:ins w:id="36" w:author="Autor desconocido" w:date="2022-03-15T11:05:36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ab/>
          <w:t>F</w:t>
        </w:r>
      </w:ins>
      <w:ins w:id="37" w:author="Autor desconocido" w:date="2022-03-15T11:06:10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>1. Crear formulario.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40" w:author="Autor desconocido" w:date="2022-03-15T11:06:10Z"/>
        </w:rPr>
      </w:pPr>
      <w:ins w:id="39" w:author="Autor desconocido" w:date="2022-03-15T11:06:10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ab/>
          <w:tab/>
          <w:t>T1. Diseñar formulario.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42" w:author="Autor desconocido" w:date="2022-03-15T11:06:10Z"/>
        </w:rPr>
      </w:pPr>
      <w:ins w:id="41" w:author="Autor desconocido" w:date="2022-03-15T11:06:10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ab/>
          <w:tab/>
          <w:tab/>
          <w:t>P1. Pruebas Generales.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45" w:author="Autor desconocido" w:date="2022-03-15T11:06:10Z"/>
        </w:rPr>
      </w:pPr>
      <w:ins w:id="43" w:author="Autor desconocido" w:date="2022-03-15T11:06:10Z">
        <w:r>
          <w:rPr>
            <w:rStyle w:val="Ninguno"/>
            <w:rFonts w:eastAsia="Arial" w:cs="Arial" w:ascii="Arial" w:hAnsi="Arial"/>
            <w:color w:val="000000"/>
            <w:u w:val="none" w:color="000000"/>
          </w:rPr>
          <w:t>R2. Recopilar informaci</w:t>
        </w:r>
      </w:ins>
      <w:ins w:id="44" w:author="Autor desconocido" w:date="2022-03-15T11:06:1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>ón del usuario.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47" w:author="Autor desconocido" w:date="2022-03-15T11:06:10Z"/>
        </w:rPr>
      </w:pPr>
      <w:ins w:id="46" w:author="Autor desconocido" w:date="2022-03-15T11:06:1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>F2. Crear formulario recopilatorio.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49" w:author="Autor desconocido" w:date="2022-03-15T11:06:10Z"/>
        </w:rPr>
      </w:pPr>
      <w:ins w:id="48" w:author="Autor desconocido" w:date="2022-03-15T11:06:1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ab/>
          <w:t>T2. Comprobar que las respuestas se envían correctamente a la BD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52" w:author="Autor desconocido" w:date="2022-03-15T11:08:04Z"/>
        </w:rPr>
      </w:pPr>
      <w:ins w:id="50" w:author="Autor desconocido" w:date="2022-03-15T11:06:1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ab/>
          <w:tab/>
          <w:t>P4. Pruebas Gene</w:t>
        </w:r>
      </w:ins>
      <w:ins w:id="51" w:author="Autor desconocido" w:date="2022-03-15T11:07:0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>rales.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54" w:author="Autor desconocido" w:date="2022-03-15T11:08:04Z"/>
        </w:rPr>
      </w:pPr>
      <w:ins w:id="53" w:author="Autor desconocido" w:date="2022-03-15T11:08:04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>R3. Diseño Web General (Página principal, etc)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56" w:author="Autor desconocido" w:date="2022-03-15T11:09:00Z"/>
        </w:rPr>
      </w:pPr>
      <w:ins w:id="55" w:author="Autor desconocido" w:date="2022-03-15T11:08:04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 xml:space="preserve">F3. 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58" w:author="Autor desconocido" w:date="2022-03-15T11:09:00Z"/>
        </w:rPr>
      </w:pPr>
      <w:ins w:id="57" w:author="Autor desconocido" w:date="2022-03-15T11:09:0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ab/>
          <w:t>T3. Crear la página con HTML, CSS</w:t>
        </w:r>
      </w:ins>
    </w:p>
    <w:p>
      <w:pPr>
        <w:pStyle w:val="Cuerpo"/>
        <w:spacing w:lineRule="auto" w:line="360"/>
        <w:jc w:val="both"/>
        <w:rPr>
          <w:rFonts w:ascii="Arial" w:hAnsi="Arial" w:eastAsia="Arial" w:cs="Arial"/>
          <w:ins w:id="61" w:author="David" w:date="2021-12-10T23:49:18Z"/>
        </w:rPr>
      </w:pPr>
      <w:ins w:id="59" w:author="Autor desconocido" w:date="2022-03-15T11:09:0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ab/>
          <w:tab/>
          <w:tab/>
          <w:t xml:space="preserve">P4. </w:t>
        </w:r>
      </w:ins>
      <w:ins w:id="60" w:author="Autor desconocido" w:date="2022-03-15T11:10:30Z">
        <w:r>
          <w:rPr>
            <w:rStyle w:val="Ninguno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0"/>
            <w:position w:val="0"/>
            <w:sz w:val="22"/>
            <w:sz w:val="22"/>
            <w:szCs w:val="22"/>
            <w:u w:val="none" w:color="000000"/>
            <w:vertAlign w:val="baseline"/>
          </w:rPr>
          <w:t xml:space="preserve"> Comprobar si la página tiene errores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it-IT"/>
        </w:rPr>
        <w:t>DESCRIPCI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Ó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N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62" w:author="David" w:date="2021-12-10T23:49:43Z"/>
        </w:rPr>
      </w:pPr>
      <w:r>
        <w:rPr>
          <w:rStyle w:val="Ninguno"/>
          <w:rFonts w:ascii="Arial" w:hAnsi="Arial"/>
          <w:lang w:val="es-ES_tradnl"/>
        </w:rPr>
        <w:t>Arquitectura de la solució</w:t>
      </w:r>
      <w:r>
        <w:rPr>
          <w:rStyle w:val="Ninguno"/>
          <w:rFonts w:ascii="Arial" w:hAnsi="Arial"/>
        </w:rPr>
        <w:t>n.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64" w:author="David" w:date="2021-12-10T23:49:43Z"/>
        </w:rPr>
      </w:pPr>
      <w:ins w:id="63" w:author="David" w:date="2021-12-10T23:49:43Z">
        <w:r>
          <w:rPr>
            <w:rStyle w:val="Ninguno"/>
            <w:rFonts w:ascii="Arial" w:hAnsi="Arial"/>
            <w:lang w:val="es-ES_tradnl"/>
          </w:rPr>
          <w:t>Test- envía a base de datos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66" w:author="David" w:date="2021-12-10T23:49:43Z"/>
        </w:rPr>
      </w:pPr>
      <w:ins w:id="65" w:author="David" w:date="2021-12-10T23:49:43Z">
        <w:r>
          <w:rPr>
            <w:rStyle w:val="Ninguno"/>
            <w:rFonts w:ascii="Arial" w:hAnsi="Arial"/>
            <w:lang w:val="es-ES_tradnl"/>
          </w:rPr>
          <w:t>El seguimiento diario- suma de calorías restado al tipo de actividad que tiene el usuario para calcular.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68" w:author="David" w:date="2021-12-10T23:49:43Z"/>
        </w:rPr>
      </w:pPr>
      <w:ins w:id="67" w:author="David" w:date="2021-12-10T23:49:43Z">
        <w:r>
          <w:rPr>
            <w:rStyle w:val="Ninguno"/>
            <w:rFonts w:ascii="Arial" w:hAnsi="Arial"/>
            <w:lang w:val="es-ES_tradnl"/>
          </w:rPr>
          <w:t>Dietas- dependiendo del alimento que haya escogido en el test se elegirá una de la base de datos. No habrá muchas. Serán unas 10 como mucho.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70" w:author="David" w:date="2021-12-10T23:49:43Z"/>
        </w:rPr>
      </w:pPr>
      <w:ins w:id="69" w:author="David" w:date="2021-12-10T23:49:43Z">
        <w:r>
          <w:rPr>
            <w:rStyle w:val="Ninguno"/>
            <w:rFonts w:ascii="Arial" w:hAnsi="Arial"/>
            <w:lang w:val="es-ES_tradnl"/>
          </w:rPr>
          <w:t>Rutinas de entrenamiento- dependiendo de la disponibilidad se elegirá PPL o torso/pierna. Con alguna variedad de ejercicios.</w:t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72" w:author="David" w:date="2021-12-10T23:49:43Z"/>
        </w:rPr>
      </w:pPr>
      <w:ins w:id="71" w:author="David" w:date="2021-12-10T23:49:43Z">
        <w:r>
          <w:rPr>
            <w:rFonts w:eastAsia="Arial" w:cs="Arial" w:ascii="Arial" w:hAnsi="Arial"/>
          </w:rPr>
        </w:r>
      </w:ins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pt-PT"/>
        </w:rPr>
        <w:t>Diagrama de clases.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73" w:author="David" w:date="2021-12-10T23:10:18Z"/>
        </w:rPr>
      </w:pPr>
      <w:r>
        <w:rPr>
          <w:rStyle w:val="Ninguno"/>
          <w:rFonts w:ascii="Arial" w:hAnsi="Arial"/>
          <w:lang w:val="pt-PT"/>
        </w:rPr>
        <w:t>Casos de uso.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74" w:author="David" w:date="2021-12-10T23:10:18Z"/>
        </w:rPr>
      </w:pPr>
      <w:r>
        <w:rPr/>
        <w:drawing>
          <wp:inline distT="0" distB="0" distL="0" distR="0">
            <wp:extent cx="5727700" cy="3863340"/>
            <wp:effectExtent l="0" t="0" r="0" b="0"/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nl-NL"/>
        </w:rPr>
        <w:t>DISE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Ñ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O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</w:rPr>
        <w:t>Diagrama E/R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pt-PT"/>
        </w:rPr>
        <w:t>Diagrama de la base de datos.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Diagrama de flujo de navegació</w:t>
      </w:r>
      <w:r>
        <w:rPr>
          <w:rStyle w:val="Ninguno"/>
          <w:rFonts w:ascii="Arial" w:hAnsi="Arial"/>
        </w:rPr>
        <w:t>n.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75" w:author="David" w:date="2022-03-09T17:02:06Z"/>
        </w:rPr>
      </w:pPr>
      <w:r>
        <w:rPr>
          <w:rStyle w:val="Ninguno"/>
          <w:rFonts w:ascii="Arial" w:hAnsi="Arial"/>
          <w:lang w:val="pt-PT"/>
        </w:rPr>
        <w:t>Interfaces.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76" w:author="David" w:date="2022-03-09T17:02:12Z"/>
        </w:rPr>
      </w:pPr>
      <w:r>
        <w:rPr/>
        <w:drawing>
          <wp:inline distT="0" distB="0" distL="0" distR="0">
            <wp:extent cx="5727700" cy="3538855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ins w:id="77" w:author="David" w:date="2022-03-09T17:02:31Z"/>
        </w:rPr>
      </w:pPr>
      <w:r>
        <w:rPr/>
        <w:drawing>
          <wp:inline distT="0" distB="0" distL="0" distR="0">
            <wp:extent cx="5727700" cy="352933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/>
        <w:drawing>
          <wp:inline distT="0" distB="0" distL="0" distR="0">
            <wp:extent cx="5727700" cy="3538220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TECNOLOG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Í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A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 xml:space="preserve">Las tecnologías y herramientas utilizadas para este proyecto 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METODOLOG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Í</w:t>
      </w: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A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Metodología usada y justificación de la misma.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nl-NL"/>
        </w:rPr>
        <w:t>Diagrama de Gantt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Presupuesto</w:t>
      </w:r>
    </w:p>
    <w:p>
      <w:pPr>
        <w:pStyle w:val="Cuerpo"/>
        <w:spacing w:lineRule="auto" w:line="360"/>
        <w:jc w:val="both"/>
        <w:rPr/>
      </w:pPr>
      <w:r>
        <w:rPr/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es-ES_tradnl"/>
        </w:rPr>
        <w:t>TRABAJOS FUTUROS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es-ES_tradnl"/>
        </w:rPr>
        <w:t>Trabajos de ampliación y mejora proyectados.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</w:rPr>
        <w:t>CONCLUSIONES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</w:rPr>
      </w:pPr>
      <w:r>
        <w:rPr>
          <w:rStyle w:val="Ninguno"/>
          <w:rFonts w:ascii="Arial" w:hAnsi="Arial"/>
          <w:lang w:val="it-IT"/>
        </w:rPr>
        <w:t>Conclusi</w:t>
      </w:r>
      <w:r>
        <w:rPr>
          <w:rStyle w:val="Ninguno"/>
          <w:rFonts w:ascii="Arial" w:hAnsi="Arial"/>
          <w:lang w:val="es-ES_tradnl"/>
        </w:rPr>
        <w:t>ón profesional del proyecto.</w:t>
      </w:r>
    </w:p>
    <w:p>
      <w:pPr>
        <w:pStyle w:val="Cuerpo"/>
        <w:spacing w:lineRule="auto" w:line="360"/>
        <w:jc w:val="both"/>
        <w:rPr>
          <w:rStyle w:val="Ninguno"/>
          <w:rFonts w:ascii="Arial" w:hAnsi="Arial" w:eastAsia="Arial" w:cs="Arial"/>
          <w:color w:val="9A3237"/>
          <w:sz w:val="32"/>
          <w:szCs w:val="32"/>
          <w:u w:val="none" w:color="9A3237"/>
        </w:rPr>
      </w:pPr>
      <w:r>
        <w:rPr>
          <w:rStyle w:val="Ninguno"/>
          <w:rFonts w:ascii="Arial" w:hAnsi="Arial"/>
          <w:color w:val="9A3237"/>
          <w:sz w:val="32"/>
          <w:szCs w:val="32"/>
          <w:u w:val="none" w:color="9A3237"/>
          <w:lang w:val="de-DE"/>
        </w:rPr>
        <w:t>REFERENCIAS</w:t>
      </w:r>
    </w:p>
    <w:p>
      <w:pPr>
        <w:pStyle w:val="Cuerpo"/>
        <w:spacing w:lineRule="auto" w:line="360" w:before="0" w:after="160"/>
        <w:rPr/>
      </w:pPr>
      <w:r>
        <w:rPr>
          <w:rStyle w:val="Ninguno"/>
          <w:color w:val="9A3237"/>
          <w:u w:val="none" w:color="9A3237"/>
          <w:lang w:val="pt-PT"/>
        </w:rPr>
        <w:t>Seg</w:t>
      </w:r>
      <w:r>
        <w:rPr>
          <w:rStyle w:val="Ninguno"/>
          <w:color w:val="9A3237"/>
          <w:u w:val="none" w:color="9A3237"/>
        </w:rPr>
        <w:t>ú</w:t>
      </w:r>
      <w:r>
        <w:rPr>
          <w:rStyle w:val="Ninguno"/>
          <w:color w:val="9A3237"/>
          <w:u w:val="none" w:color="9A3237"/>
          <w:lang w:val="es-ES_tradnl"/>
        </w:rPr>
        <w:t>n las normas APA.</w:t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ypie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ypie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trackRevisions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FFFFFF"/>
    </w:rPr>
  </w:style>
  <w:style w:type="character" w:styleId="Ninguno">
    <w:name w:val="Ninguno"/>
    <w:qFormat/>
    <w:rPr/>
  </w:style>
  <w:style w:type="character" w:styleId="Numeracinderenglones">
    <w:name w:val="Numeración de renglones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s-ES" w:eastAsia="zh-CN" w:bidi="hi-IN"/>
    </w:rPr>
  </w:style>
  <w:style w:type="paragraph" w:styleId="Cuerpo">
    <w:name w:val="Cue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s-ES" w:eastAsia="zh-CN" w:bidi="hi-IN"/>
    </w:rPr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LibreOffice/7.3.1.3$Linux_X86_64 LibreOffice_project/30$Build-3</Application>
  <AppVersion>15.0000</AppVersion>
  <Pages>6</Pages>
  <Words>410</Words>
  <Characters>2276</Characters>
  <CharactersWithSpaces>2658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2022-03-21T21:54:10Z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